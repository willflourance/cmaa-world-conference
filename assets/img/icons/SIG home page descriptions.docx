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FCFEF" w14:textId="77777777" w:rsidR="00CF1972" w:rsidRPr="00517031" w:rsidRDefault="00CF1972" w:rsidP="00CF1972">
      <w:pPr>
        <w:spacing w:after="0"/>
        <w:jc w:val="both"/>
        <w:rPr>
          <w:rFonts w:eastAsiaTheme="minorEastAsia"/>
          <w:b/>
          <w:bCs/>
          <w:sz w:val="23"/>
          <w:szCs w:val="23"/>
          <w:u w:val="single"/>
        </w:rPr>
      </w:pPr>
      <w:r w:rsidRPr="00517031">
        <w:rPr>
          <w:rFonts w:eastAsiaTheme="minorEastAsia"/>
          <w:b/>
          <w:bCs/>
          <w:sz w:val="23"/>
          <w:szCs w:val="23"/>
          <w:u w:val="single"/>
        </w:rPr>
        <w:t>CMAA Young Professionals</w:t>
      </w:r>
    </w:p>
    <w:p w14:paraId="1EF8E323" w14:textId="77777777" w:rsidR="00CF1972" w:rsidRDefault="00CF1972" w:rsidP="00CF1972">
      <w:pPr>
        <w:spacing w:after="0"/>
        <w:jc w:val="both"/>
        <w:rPr>
          <w:rFonts w:eastAsiaTheme="minorEastAsia"/>
          <w:bCs/>
          <w:sz w:val="23"/>
          <w:szCs w:val="23"/>
        </w:rPr>
      </w:pPr>
      <w:r w:rsidRPr="00517031">
        <w:rPr>
          <w:rFonts w:eastAsiaTheme="minorEastAsia"/>
          <w:bCs/>
          <w:sz w:val="23"/>
          <w:szCs w:val="23"/>
        </w:rPr>
        <w:t>CMAA's Young Professionals (</w:t>
      </w:r>
      <w:proofErr w:type="spellStart"/>
      <w:r w:rsidRPr="00517031">
        <w:rPr>
          <w:rFonts w:eastAsiaTheme="minorEastAsia"/>
          <w:bCs/>
          <w:sz w:val="23"/>
          <w:szCs w:val="23"/>
        </w:rPr>
        <w:t>YoPros</w:t>
      </w:r>
      <w:proofErr w:type="spellEnd"/>
      <w:r w:rsidRPr="00517031">
        <w:rPr>
          <w:rFonts w:eastAsiaTheme="minorEastAsia"/>
          <w:bCs/>
          <w:sz w:val="23"/>
          <w:szCs w:val="23"/>
        </w:rPr>
        <w:t xml:space="preserve">) </w:t>
      </w:r>
      <w:r>
        <w:rPr>
          <w:rFonts w:eastAsiaTheme="minorEastAsia"/>
          <w:bCs/>
          <w:sz w:val="23"/>
          <w:szCs w:val="23"/>
        </w:rPr>
        <w:t>is</w:t>
      </w:r>
      <w:r w:rsidRPr="00517031">
        <w:rPr>
          <w:rFonts w:eastAsiaTheme="minorEastAsia"/>
          <w:bCs/>
          <w:sz w:val="23"/>
          <w:szCs w:val="23"/>
        </w:rPr>
        <w:t xml:space="preserve"> a group </w:t>
      </w:r>
      <w:commentRangeStart w:id="0"/>
      <w:r w:rsidR="000017D1" w:rsidRPr="000017D1">
        <w:rPr>
          <w:rFonts w:eastAsiaTheme="minorEastAsia"/>
          <w:bCs/>
          <w:sz w:val="23"/>
          <w:szCs w:val="23"/>
        </w:rPr>
        <w:t xml:space="preserve">comprised of CMAA Professional and Alumnus members aged 40 and under. The </w:t>
      </w:r>
      <w:proofErr w:type="spellStart"/>
      <w:r w:rsidR="000017D1" w:rsidRPr="000017D1">
        <w:rPr>
          <w:rFonts w:eastAsiaTheme="minorEastAsia"/>
          <w:bCs/>
          <w:sz w:val="23"/>
          <w:szCs w:val="23"/>
        </w:rPr>
        <w:t>YoPro</w:t>
      </w:r>
      <w:proofErr w:type="spellEnd"/>
      <w:r w:rsidR="000017D1" w:rsidRPr="000017D1">
        <w:rPr>
          <w:rFonts w:eastAsiaTheme="minorEastAsia"/>
          <w:bCs/>
          <w:sz w:val="23"/>
          <w:szCs w:val="23"/>
        </w:rPr>
        <w:t xml:space="preserve"> SIG is a vibrant community designed to enhance the benefits of CMAA membership by engaging, developing, and helping to empower young leaders in the club management space via targeted educational and networking opportunities.</w:t>
      </w:r>
      <w:commentRangeEnd w:id="0"/>
      <w:r w:rsidR="000017D1">
        <w:rPr>
          <w:rStyle w:val="CommentReference"/>
        </w:rPr>
        <w:commentReference w:id="0"/>
      </w:r>
      <w:r w:rsidR="000017D1">
        <w:rPr>
          <w:rFonts w:eastAsiaTheme="minorEastAsia"/>
          <w:bCs/>
          <w:sz w:val="23"/>
          <w:szCs w:val="23"/>
        </w:rPr>
        <w:t xml:space="preserve"> </w:t>
      </w:r>
      <w:r>
        <w:rPr>
          <w:rFonts w:eastAsiaTheme="minorEastAsia"/>
          <w:bCs/>
          <w:sz w:val="23"/>
          <w:szCs w:val="23"/>
        </w:rPr>
        <w:t xml:space="preserve">There is currently no application process to become involved in this member community. </w:t>
      </w:r>
    </w:p>
    <w:p w14:paraId="4D2E6AFD" w14:textId="77777777" w:rsidR="00CF1972" w:rsidRPr="00517031" w:rsidRDefault="00CF1972" w:rsidP="000017D1">
      <w:pPr>
        <w:spacing w:after="0"/>
        <w:jc w:val="both"/>
        <w:rPr>
          <w:rFonts w:eastAsiaTheme="minorEastAsia"/>
          <w:sz w:val="23"/>
          <w:szCs w:val="23"/>
        </w:rPr>
      </w:pPr>
    </w:p>
    <w:p w14:paraId="08CB4B5F" w14:textId="77777777" w:rsidR="00CF1972" w:rsidRPr="000017D1" w:rsidRDefault="00CF1972" w:rsidP="00CF1972">
      <w:pPr>
        <w:spacing w:after="0"/>
        <w:jc w:val="both"/>
        <w:rPr>
          <w:rFonts w:eastAsiaTheme="minorEastAsia"/>
          <w:strike/>
          <w:sz w:val="23"/>
          <w:szCs w:val="23"/>
          <w:rPrChange w:id="1" w:author="Corinne Grimaldi" w:date="2018-07-25T12:31:00Z">
            <w:rPr>
              <w:rFonts w:eastAsiaTheme="minorEastAsia"/>
              <w:sz w:val="23"/>
              <w:szCs w:val="23"/>
            </w:rPr>
          </w:rPrChange>
        </w:rPr>
      </w:pPr>
      <w:commentRangeStart w:id="2"/>
      <w:r w:rsidRPr="000017D1">
        <w:rPr>
          <w:rFonts w:eastAsiaTheme="minorEastAsia"/>
          <w:strike/>
          <w:sz w:val="23"/>
          <w:szCs w:val="23"/>
          <w:rPrChange w:id="3" w:author="Corinne Grimaldi" w:date="2018-07-25T12:31:00Z">
            <w:rPr>
              <w:rFonts w:eastAsiaTheme="minorEastAsia"/>
              <w:sz w:val="23"/>
              <w:szCs w:val="23"/>
            </w:rPr>
          </w:rPrChange>
        </w:rPr>
        <w:t xml:space="preserve">Along with the support and facilitation of the CMAA staff, </w:t>
      </w:r>
      <w:proofErr w:type="spellStart"/>
      <w:r w:rsidRPr="000017D1">
        <w:rPr>
          <w:rFonts w:eastAsiaTheme="minorEastAsia"/>
          <w:strike/>
          <w:sz w:val="23"/>
          <w:szCs w:val="23"/>
          <w:rPrChange w:id="4" w:author="Corinne Grimaldi" w:date="2018-07-25T12:31:00Z">
            <w:rPr>
              <w:rFonts w:eastAsiaTheme="minorEastAsia"/>
              <w:sz w:val="23"/>
              <w:szCs w:val="23"/>
            </w:rPr>
          </w:rPrChange>
        </w:rPr>
        <w:t>YoPros</w:t>
      </w:r>
      <w:proofErr w:type="spellEnd"/>
      <w:r w:rsidRPr="000017D1">
        <w:rPr>
          <w:rFonts w:eastAsiaTheme="minorEastAsia"/>
          <w:strike/>
          <w:sz w:val="23"/>
          <w:szCs w:val="23"/>
          <w:rPrChange w:id="5" w:author="Corinne Grimaldi" w:date="2018-07-25T12:31:00Z">
            <w:rPr>
              <w:rFonts w:eastAsiaTheme="minorEastAsia"/>
              <w:sz w:val="23"/>
              <w:szCs w:val="23"/>
            </w:rPr>
          </w:rPrChange>
        </w:rPr>
        <w:t xml:space="preserve"> are steered by an advisory board of about 10 active managers. Some chapters have very active </w:t>
      </w:r>
      <w:proofErr w:type="spellStart"/>
      <w:r w:rsidRPr="000017D1">
        <w:rPr>
          <w:rFonts w:eastAsiaTheme="minorEastAsia"/>
          <w:strike/>
          <w:sz w:val="23"/>
          <w:szCs w:val="23"/>
          <w:rPrChange w:id="6" w:author="Corinne Grimaldi" w:date="2018-07-25T12:31:00Z">
            <w:rPr>
              <w:rFonts w:eastAsiaTheme="minorEastAsia"/>
              <w:sz w:val="23"/>
              <w:szCs w:val="23"/>
            </w:rPr>
          </w:rPrChange>
        </w:rPr>
        <w:t>YoPro</w:t>
      </w:r>
      <w:proofErr w:type="spellEnd"/>
      <w:r w:rsidRPr="000017D1">
        <w:rPr>
          <w:rFonts w:eastAsiaTheme="minorEastAsia"/>
          <w:strike/>
          <w:sz w:val="23"/>
          <w:szCs w:val="23"/>
          <w:rPrChange w:id="7" w:author="Corinne Grimaldi" w:date="2018-07-25T12:31:00Z">
            <w:rPr>
              <w:rFonts w:eastAsiaTheme="minorEastAsia"/>
              <w:sz w:val="23"/>
              <w:szCs w:val="23"/>
            </w:rPr>
          </w:rPrChange>
        </w:rPr>
        <w:t xml:space="preserve"> groups.</w:t>
      </w:r>
    </w:p>
    <w:p w14:paraId="7A173EB8" w14:textId="77777777" w:rsidR="00CF1972" w:rsidRPr="000017D1" w:rsidRDefault="00CF1972" w:rsidP="00CF1972">
      <w:pPr>
        <w:spacing w:after="0"/>
        <w:jc w:val="both"/>
        <w:rPr>
          <w:rFonts w:eastAsiaTheme="minorEastAsia"/>
          <w:bCs/>
          <w:strike/>
          <w:sz w:val="23"/>
          <w:szCs w:val="23"/>
          <w:rPrChange w:id="8" w:author="Corinne Grimaldi" w:date="2018-07-25T12:31:00Z">
            <w:rPr>
              <w:rFonts w:eastAsiaTheme="minorEastAsia"/>
              <w:bCs/>
              <w:sz w:val="23"/>
              <w:szCs w:val="23"/>
            </w:rPr>
          </w:rPrChange>
        </w:rPr>
      </w:pPr>
    </w:p>
    <w:p w14:paraId="68CE166C" w14:textId="77777777" w:rsidR="00CF1972" w:rsidRPr="000017D1" w:rsidRDefault="00CF1972" w:rsidP="00CF1972">
      <w:pPr>
        <w:spacing w:after="0"/>
        <w:jc w:val="both"/>
        <w:rPr>
          <w:strike/>
          <w:sz w:val="23"/>
          <w:szCs w:val="23"/>
          <w:shd w:val="clear" w:color="auto" w:fill="FFFFFF"/>
          <w:rPrChange w:id="9" w:author="Corinne Grimaldi" w:date="2018-07-25T12:31:00Z">
            <w:rPr>
              <w:sz w:val="23"/>
              <w:szCs w:val="23"/>
              <w:shd w:val="clear" w:color="auto" w:fill="FFFFFF"/>
            </w:rPr>
          </w:rPrChange>
        </w:rPr>
      </w:pPr>
      <w:r w:rsidRPr="000017D1">
        <w:rPr>
          <w:strike/>
          <w:sz w:val="23"/>
          <w:szCs w:val="23"/>
          <w:shd w:val="clear" w:color="auto" w:fill="FFFFFF"/>
          <w:rPrChange w:id="10" w:author="Corinne Grimaldi" w:date="2018-07-25T12:31:00Z">
            <w:rPr>
              <w:sz w:val="23"/>
              <w:szCs w:val="23"/>
              <w:shd w:val="clear" w:color="auto" w:fill="FFFFFF"/>
            </w:rPr>
          </w:rPrChange>
        </w:rPr>
        <w:t xml:space="preserve">The </w:t>
      </w:r>
      <w:proofErr w:type="spellStart"/>
      <w:r w:rsidRPr="000017D1">
        <w:rPr>
          <w:strike/>
          <w:sz w:val="23"/>
          <w:szCs w:val="23"/>
          <w:shd w:val="clear" w:color="auto" w:fill="FFFFFF"/>
          <w:rPrChange w:id="11" w:author="Corinne Grimaldi" w:date="2018-07-25T12:31:00Z">
            <w:rPr>
              <w:sz w:val="23"/>
              <w:szCs w:val="23"/>
              <w:shd w:val="clear" w:color="auto" w:fill="FFFFFF"/>
            </w:rPr>
          </w:rPrChange>
        </w:rPr>
        <w:t>YoPros</w:t>
      </w:r>
      <w:proofErr w:type="spellEnd"/>
      <w:r w:rsidRPr="000017D1">
        <w:rPr>
          <w:strike/>
          <w:sz w:val="23"/>
          <w:szCs w:val="23"/>
          <w:shd w:val="clear" w:color="auto" w:fill="FFFFFF"/>
          <w:rPrChange w:id="12" w:author="Corinne Grimaldi" w:date="2018-07-25T12:31:00Z">
            <w:rPr>
              <w:sz w:val="23"/>
              <w:szCs w:val="23"/>
              <w:shd w:val="clear" w:color="auto" w:fill="FFFFFF"/>
            </w:rPr>
          </w:rPrChange>
        </w:rPr>
        <w:t xml:space="preserve"> host annual events and activities (at the CMAA World Conference), such as:</w:t>
      </w:r>
    </w:p>
    <w:p w14:paraId="453F178F" w14:textId="77777777" w:rsidR="00CF1972" w:rsidRPr="000017D1" w:rsidRDefault="00CF1972" w:rsidP="00CF1972">
      <w:pPr>
        <w:pStyle w:val="ListParagraph"/>
        <w:numPr>
          <w:ilvl w:val="0"/>
          <w:numId w:val="3"/>
        </w:numPr>
        <w:spacing w:after="0"/>
        <w:jc w:val="both"/>
        <w:rPr>
          <w:strike/>
          <w:sz w:val="23"/>
          <w:szCs w:val="23"/>
          <w:rPrChange w:id="13" w:author="Corinne Grimaldi" w:date="2018-07-25T12:31:00Z">
            <w:rPr>
              <w:sz w:val="23"/>
              <w:szCs w:val="23"/>
            </w:rPr>
          </w:rPrChange>
        </w:rPr>
      </w:pPr>
      <w:r w:rsidRPr="000017D1">
        <w:rPr>
          <w:rFonts w:eastAsiaTheme="minorEastAsia"/>
          <w:strike/>
          <w:sz w:val="23"/>
          <w:szCs w:val="23"/>
          <w:rPrChange w:id="14" w:author="Corinne Grimaldi" w:date="2018-07-25T12:31:00Z">
            <w:rPr>
              <w:rFonts w:eastAsiaTheme="minorEastAsia"/>
              <w:sz w:val="23"/>
              <w:szCs w:val="23"/>
            </w:rPr>
          </w:rPrChange>
        </w:rPr>
        <w:t>Educational Panels</w:t>
      </w:r>
    </w:p>
    <w:p w14:paraId="20779920" w14:textId="77777777" w:rsidR="00CF1972" w:rsidRPr="000017D1" w:rsidRDefault="00CF1972" w:rsidP="00CF1972">
      <w:pPr>
        <w:pStyle w:val="ListParagraph"/>
        <w:numPr>
          <w:ilvl w:val="0"/>
          <w:numId w:val="3"/>
        </w:numPr>
        <w:spacing w:after="0"/>
        <w:jc w:val="both"/>
        <w:rPr>
          <w:strike/>
          <w:sz w:val="23"/>
          <w:szCs w:val="23"/>
          <w:rPrChange w:id="15" w:author="Corinne Grimaldi" w:date="2018-07-25T12:31:00Z">
            <w:rPr>
              <w:sz w:val="23"/>
              <w:szCs w:val="23"/>
            </w:rPr>
          </w:rPrChange>
        </w:rPr>
      </w:pPr>
      <w:r w:rsidRPr="000017D1">
        <w:rPr>
          <w:rFonts w:eastAsiaTheme="minorEastAsia"/>
          <w:strike/>
          <w:sz w:val="23"/>
          <w:szCs w:val="23"/>
          <w:rPrChange w:id="16" w:author="Corinne Grimaldi" w:date="2018-07-25T12:31:00Z">
            <w:rPr>
              <w:rFonts w:eastAsiaTheme="minorEastAsia"/>
              <w:sz w:val="23"/>
              <w:szCs w:val="23"/>
            </w:rPr>
          </w:rPrChange>
        </w:rPr>
        <w:t>Student Education Session and Mentoring</w:t>
      </w:r>
    </w:p>
    <w:p w14:paraId="273A21BD" w14:textId="77777777" w:rsidR="00CF1972" w:rsidRPr="000017D1" w:rsidRDefault="00CF1972" w:rsidP="00CF1972">
      <w:pPr>
        <w:pStyle w:val="ListParagraph"/>
        <w:numPr>
          <w:ilvl w:val="0"/>
          <w:numId w:val="3"/>
        </w:numPr>
        <w:spacing w:after="0"/>
        <w:jc w:val="both"/>
        <w:rPr>
          <w:strike/>
          <w:sz w:val="23"/>
          <w:szCs w:val="23"/>
          <w:rPrChange w:id="17" w:author="Corinne Grimaldi" w:date="2018-07-25T12:31:00Z">
            <w:rPr>
              <w:sz w:val="23"/>
              <w:szCs w:val="23"/>
            </w:rPr>
          </w:rPrChange>
        </w:rPr>
      </w:pPr>
      <w:r w:rsidRPr="000017D1">
        <w:rPr>
          <w:rFonts w:eastAsiaTheme="minorEastAsia"/>
          <w:strike/>
          <w:sz w:val="23"/>
          <w:szCs w:val="23"/>
          <w:rPrChange w:id="18" w:author="Corinne Grimaldi" w:date="2018-07-25T12:31:00Z">
            <w:rPr>
              <w:rFonts w:eastAsiaTheme="minorEastAsia"/>
              <w:sz w:val="23"/>
              <w:szCs w:val="23"/>
            </w:rPr>
          </w:rPrChange>
        </w:rPr>
        <w:t xml:space="preserve">Networking Event/Mixer </w:t>
      </w:r>
    </w:p>
    <w:p w14:paraId="7C2D2394" w14:textId="77777777" w:rsidR="00CF1972" w:rsidRPr="000017D1" w:rsidRDefault="00CF1972" w:rsidP="00CF1972">
      <w:pPr>
        <w:pStyle w:val="ListParagraph"/>
        <w:numPr>
          <w:ilvl w:val="0"/>
          <w:numId w:val="3"/>
        </w:numPr>
        <w:spacing w:after="0"/>
        <w:jc w:val="both"/>
        <w:rPr>
          <w:b/>
          <w:strike/>
          <w:sz w:val="23"/>
          <w:szCs w:val="23"/>
          <w:u w:val="single"/>
          <w:rPrChange w:id="19" w:author="Corinne Grimaldi" w:date="2018-07-25T12:31:00Z">
            <w:rPr>
              <w:b/>
              <w:sz w:val="23"/>
              <w:szCs w:val="23"/>
              <w:u w:val="single"/>
            </w:rPr>
          </w:rPrChange>
        </w:rPr>
      </w:pPr>
      <w:r w:rsidRPr="000017D1">
        <w:rPr>
          <w:rFonts w:eastAsiaTheme="minorEastAsia"/>
          <w:strike/>
          <w:sz w:val="23"/>
          <w:szCs w:val="23"/>
          <w:rPrChange w:id="20" w:author="Corinne Grimaldi" w:date="2018-07-25T12:31:00Z">
            <w:rPr>
              <w:rFonts w:eastAsiaTheme="minorEastAsia"/>
              <w:sz w:val="23"/>
              <w:szCs w:val="23"/>
            </w:rPr>
          </w:rPrChange>
        </w:rPr>
        <w:t xml:space="preserve">Group Volunteer Project </w:t>
      </w:r>
      <w:commentRangeEnd w:id="2"/>
      <w:r w:rsidR="000017D1">
        <w:rPr>
          <w:rStyle w:val="CommentReference"/>
        </w:rPr>
        <w:commentReference w:id="2"/>
      </w:r>
    </w:p>
    <w:p w14:paraId="6ABACF63" w14:textId="77777777" w:rsidR="00CF1972" w:rsidRDefault="00CF1972" w:rsidP="00CF1972">
      <w:pPr>
        <w:spacing w:after="0"/>
        <w:jc w:val="both"/>
        <w:rPr>
          <w:b/>
          <w:sz w:val="23"/>
          <w:szCs w:val="23"/>
          <w:u w:val="single"/>
        </w:rPr>
      </w:pPr>
    </w:p>
    <w:p w14:paraId="1BB2F517" w14:textId="77777777" w:rsidR="00CF1972" w:rsidRPr="00517031" w:rsidRDefault="00CF1972" w:rsidP="00CF1972">
      <w:pPr>
        <w:spacing w:after="0"/>
        <w:jc w:val="both"/>
        <w:rPr>
          <w:sz w:val="23"/>
          <w:szCs w:val="23"/>
        </w:rPr>
      </w:pPr>
      <w:r w:rsidRPr="00517031">
        <w:rPr>
          <w:b/>
          <w:sz w:val="23"/>
          <w:szCs w:val="23"/>
          <w:u w:val="single"/>
        </w:rPr>
        <w:t>Women in Club Management</w:t>
      </w:r>
    </w:p>
    <w:p w14:paraId="3B712AF4" w14:textId="77777777" w:rsidR="00CF1972" w:rsidRPr="00517031" w:rsidRDefault="00CF1972" w:rsidP="00CF1972">
      <w:p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CMAA’s Women in Club Management</w:t>
      </w:r>
      <w:r w:rsidRPr="00517031">
        <w:rPr>
          <w:sz w:val="23"/>
          <w:szCs w:val="23"/>
        </w:rPr>
        <w:t xml:space="preserve"> </w:t>
      </w:r>
      <w:r>
        <w:rPr>
          <w:sz w:val="23"/>
          <w:szCs w:val="23"/>
        </w:rPr>
        <w:t>has the</w:t>
      </w:r>
      <w:r w:rsidRPr="00517031">
        <w:rPr>
          <w:sz w:val="23"/>
          <w:szCs w:val="23"/>
        </w:rPr>
        <w:t xml:space="preserve"> sole purpose </w:t>
      </w:r>
      <w:r>
        <w:rPr>
          <w:sz w:val="23"/>
          <w:szCs w:val="23"/>
        </w:rPr>
        <w:t>of advancing</w:t>
      </w:r>
      <w:r w:rsidRPr="00517031">
        <w:rPr>
          <w:sz w:val="23"/>
          <w:szCs w:val="23"/>
        </w:rPr>
        <w:t xml:space="preserve"> women in club management through educational and networking opportunities</w:t>
      </w:r>
      <w:del w:id="21" w:author="Corinne Grimaldi" w:date="2018-07-25T12:36:00Z">
        <w:r w:rsidRPr="00517031" w:rsidDel="000017D1">
          <w:rPr>
            <w:sz w:val="23"/>
            <w:szCs w:val="23"/>
          </w:rPr>
          <w:delText xml:space="preserve"> </w:delText>
        </w:r>
        <w:r w:rsidRPr="00517031" w:rsidDel="000017D1">
          <w:rPr>
            <w:sz w:val="23"/>
            <w:szCs w:val="23"/>
            <w:shd w:val="clear" w:color="auto" w:fill="FFFFFF"/>
          </w:rPr>
          <w:delText>(mostly at the CMAA World Conference)</w:delText>
        </w:r>
      </w:del>
      <w:r w:rsidRPr="00517031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14:paraId="7F89A3EF" w14:textId="77777777" w:rsidR="00CF1972" w:rsidRPr="00517031" w:rsidRDefault="00CF1972" w:rsidP="00CF1972">
      <w:pPr>
        <w:pStyle w:val="ListParagraph"/>
        <w:spacing w:after="0"/>
        <w:jc w:val="both"/>
        <w:rPr>
          <w:sz w:val="23"/>
          <w:szCs w:val="23"/>
        </w:rPr>
      </w:pPr>
    </w:p>
    <w:p w14:paraId="5E630B19" w14:textId="77777777" w:rsidR="00CF1972" w:rsidRPr="00517031" w:rsidRDefault="00CF1972" w:rsidP="00CF1972">
      <w:pPr>
        <w:spacing w:after="0"/>
        <w:jc w:val="both"/>
        <w:rPr>
          <w:sz w:val="23"/>
          <w:szCs w:val="23"/>
        </w:rPr>
      </w:pPr>
      <w:r w:rsidRPr="00517031">
        <w:rPr>
          <w:b/>
          <w:sz w:val="23"/>
          <w:szCs w:val="23"/>
          <w:u w:val="single"/>
        </w:rPr>
        <w:t>Golf Tournament</w:t>
      </w:r>
      <w:ins w:id="22" w:author="Corinne Grimaldi" w:date="2018-07-25T12:33:00Z">
        <w:r w:rsidR="000017D1">
          <w:rPr>
            <w:b/>
            <w:sz w:val="23"/>
            <w:szCs w:val="23"/>
            <w:u w:val="single"/>
          </w:rPr>
          <w:t xml:space="preserve"> </w:t>
        </w:r>
        <w:commentRangeStart w:id="23"/>
        <w:r w:rsidR="000017D1">
          <w:rPr>
            <w:b/>
            <w:sz w:val="23"/>
            <w:szCs w:val="23"/>
            <w:u w:val="single"/>
          </w:rPr>
          <w:t>Council</w:t>
        </w:r>
        <w:commentRangeEnd w:id="23"/>
        <w:r w:rsidR="000017D1">
          <w:rPr>
            <w:rStyle w:val="CommentReference"/>
          </w:rPr>
          <w:commentReference w:id="23"/>
        </w:r>
      </w:ins>
      <w:r w:rsidRPr="00517031">
        <w:rPr>
          <w:b/>
          <w:sz w:val="23"/>
          <w:szCs w:val="23"/>
          <w:u w:val="single"/>
        </w:rPr>
        <w:t xml:space="preserve"> </w:t>
      </w:r>
    </w:p>
    <w:p w14:paraId="18ADA0EA" w14:textId="77777777" w:rsidR="00CF1972" w:rsidRPr="00517031" w:rsidRDefault="00CF1972" w:rsidP="00CF1972">
      <w:p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>The Golf Tournament</w:t>
      </w:r>
      <w:r w:rsidRPr="00517031">
        <w:rPr>
          <w:sz w:val="23"/>
          <w:szCs w:val="23"/>
        </w:rPr>
        <w:t xml:space="preserve"> </w:t>
      </w:r>
      <w:del w:id="24" w:author="Corinne Grimaldi" w:date="2018-07-25T12:33:00Z">
        <w:r w:rsidRPr="00517031" w:rsidDel="000017D1">
          <w:rPr>
            <w:sz w:val="23"/>
            <w:szCs w:val="23"/>
          </w:rPr>
          <w:delText xml:space="preserve">group </w:delText>
        </w:r>
      </w:del>
      <w:ins w:id="25" w:author="Corinne Grimaldi" w:date="2018-07-25T12:33:00Z">
        <w:r w:rsidR="000017D1">
          <w:rPr>
            <w:sz w:val="23"/>
            <w:szCs w:val="23"/>
          </w:rPr>
          <w:t>Council</w:t>
        </w:r>
        <w:r w:rsidR="000017D1" w:rsidRPr="00517031">
          <w:rPr>
            <w:sz w:val="23"/>
            <w:szCs w:val="23"/>
          </w:rPr>
          <w:t xml:space="preserve"> </w:t>
        </w:r>
      </w:ins>
      <w:r w:rsidRPr="00517031">
        <w:rPr>
          <w:sz w:val="23"/>
          <w:szCs w:val="23"/>
        </w:rPr>
        <w:t xml:space="preserve">is comprised of </w:t>
      </w:r>
      <w:del w:id="26" w:author="Corinne Grimaldi" w:date="2018-07-25T12:36:00Z">
        <w:r w:rsidDel="000017D1">
          <w:rPr>
            <w:sz w:val="23"/>
            <w:szCs w:val="23"/>
          </w:rPr>
          <w:delText>roughly</w:delText>
        </w:r>
        <w:r w:rsidRPr="00517031" w:rsidDel="000017D1">
          <w:rPr>
            <w:sz w:val="23"/>
            <w:szCs w:val="23"/>
          </w:rPr>
          <w:delText xml:space="preserve"> 25-30 </w:delText>
        </w:r>
      </w:del>
      <w:r>
        <w:rPr>
          <w:sz w:val="23"/>
          <w:szCs w:val="23"/>
        </w:rPr>
        <w:t xml:space="preserve">general </w:t>
      </w:r>
      <w:r w:rsidRPr="00517031">
        <w:rPr>
          <w:sz w:val="23"/>
          <w:szCs w:val="23"/>
        </w:rPr>
        <w:t xml:space="preserve">managers of golf and country clubs that </w:t>
      </w:r>
      <w:r>
        <w:rPr>
          <w:sz w:val="23"/>
          <w:szCs w:val="23"/>
        </w:rPr>
        <w:t xml:space="preserve">typically </w:t>
      </w:r>
      <w:r w:rsidRPr="00517031">
        <w:rPr>
          <w:sz w:val="23"/>
          <w:szCs w:val="23"/>
        </w:rPr>
        <w:t xml:space="preserve">host </w:t>
      </w:r>
      <w:r>
        <w:rPr>
          <w:sz w:val="23"/>
          <w:szCs w:val="23"/>
        </w:rPr>
        <w:t>amateur and professional (USGA</w:t>
      </w:r>
      <w:ins w:id="27" w:author="Corinne Grimaldi" w:date="2018-07-25T12:37:00Z">
        <w:r w:rsidR="000017D1">
          <w:rPr>
            <w:sz w:val="23"/>
            <w:szCs w:val="23"/>
          </w:rPr>
          <w:t>-</w:t>
        </w:r>
      </w:ins>
      <w:r>
        <w:rPr>
          <w:sz w:val="23"/>
          <w:szCs w:val="23"/>
        </w:rPr>
        <w:t xml:space="preserve">/PGA-sanctioned) </w:t>
      </w:r>
      <w:r w:rsidRPr="00517031">
        <w:rPr>
          <w:sz w:val="23"/>
          <w:szCs w:val="23"/>
        </w:rPr>
        <w:t xml:space="preserve">golf tournaments. </w:t>
      </w:r>
      <w:r w:rsidRPr="00517031">
        <w:rPr>
          <w:sz w:val="23"/>
          <w:szCs w:val="23"/>
          <w:shd w:val="clear" w:color="auto" w:fill="FFFFFF"/>
        </w:rPr>
        <w:t>Th</w:t>
      </w:r>
      <w:r>
        <w:rPr>
          <w:sz w:val="23"/>
          <w:szCs w:val="23"/>
          <w:shd w:val="clear" w:color="auto" w:fill="FFFFFF"/>
        </w:rPr>
        <w:t xml:space="preserve">is group meets annually at </w:t>
      </w:r>
      <w:r w:rsidRPr="00517031">
        <w:rPr>
          <w:sz w:val="23"/>
          <w:szCs w:val="23"/>
          <w:shd w:val="clear" w:color="auto" w:fill="FFFFFF"/>
        </w:rPr>
        <w:t>the CMAA World Conference</w:t>
      </w:r>
      <w:r w:rsidRPr="00517031">
        <w:rPr>
          <w:sz w:val="23"/>
          <w:szCs w:val="23"/>
        </w:rPr>
        <w:t xml:space="preserve"> and ho</w:t>
      </w:r>
      <w:r>
        <w:rPr>
          <w:sz w:val="23"/>
          <w:szCs w:val="23"/>
        </w:rPr>
        <w:t>lds</w:t>
      </w:r>
      <w:r w:rsidRPr="00517031">
        <w:rPr>
          <w:sz w:val="23"/>
          <w:szCs w:val="23"/>
        </w:rPr>
        <w:t xml:space="preserve"> a roundtable discussion </w:t>
      </w:r>
      <w:r>
        <w:rPr>
          <w:sz w:val="23"/>
          <w:szCs w:val="23"/>
        </w:rPr>
        <w:t xml:space="preserve">session </w:t>
      </w:r>
      <w:r w:rsidRPr="00517031">
        <w:rPr>
          <w:sz w:val="23"/>
          <w:szCs w:val="23"/>
        </w:rPr>
        <w:t>pertaining to hosting golf tournaments at their clubs.</w:t>
      </w:r>
    </w:p>
    <w:p w14:paraId="5802FAE3" w14:textId="77777777" w:rsidR="00CF1972" w:rsidRPr="00CF1972" w:rsidRDefault="00CF1972" w:rsidP="00CF1972">
      <w:pPr>
        <w:spacing w:after="0"/>
        <w:jc w:val="both"/>
        <w:rPr>
          <w:sz w:val="23"/>
          <w:szCs w:val="23"/>
        </w:rPr>
      </w:pPr>
    </w:p>
    <w:p w14:paraId="055FB40E" w14:textId="77777777" w:rsidR="00CF1972" w:rsidRPr="00517031" w:rsidRDefault="00CF1972" w:rsidP="00CF1972">
      <w:pPr>
        <w:spacing w:after="0"/>
        <w:jc w:val="both"/>
        <w:rPr>
          <w:sz w:val="23"/>
          <w:szCs w:val="23"/>
        </w:rPr>
      </w:pPr>
      <w:r w:rsidRPr="00517031">
        <w:rPr>
          <w:b/>
          <w:bCs/>
          <w:sz w:val="23"/>
          <w:szCs w:val="23"/>
          <w:u w:val="single"/>
        </w:rPr>
        <w:t>Yacht Club Managers</w:t>
      </w:r>
    </w:p>
    <w:p w14:paraId="438B2B8B" w14:textId="77777777" w:rsidR="00CF1972" w:rsidRPr="003879AB" w:rsidRDefault="00CF1972" w:rsidP="00CF1972">
      <w:p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Yacht Club Managers group </w:t>
      </w:r>
      <w:ins w:id="28" w:author="Corinne Grimaldi" w:date="2018-07-25T12:37:00Z">
        <w:r w:rsidR="000017D1">
          <w:rPr>
            <w:sz w:val="23"/>
            <w:szCs w:val="23"/>
          </w:rPr>
          <w:t xml:space="preserve">is </w:t>
        </w:r>
      </w:ins>
      <w:r>
        <w:rPr>
          <w:sz w:val="23"/>
          <w:szCs w:val="23"/>
        </w:rPr>
        <w:t xml:space="preserve">comprised of </w:t>
      </w:r>
      <w:del w:id="29" w:author="Corinne Grimaldi" w:date="2018-07-25T12:37:00Z">
        <w:r w:rsidRPr="00517031" w:rsidDel="000017D1">
          <w:rPr>
            <w:sz w:val="23"/>
            <w:szCs w:val="23"/>
          </w:rPr>
          <w:delText xml:space="preserve">30-50 </w:delText>
        </w:r>
      </w:del>
      <w:r>
        <w:rPr>
          <w:sz w:val="23"/>
          <w:szCs w:val="23"/>
        </w:rPr>
        <w:t>CMAA members</w:t>
      </w:r>
      <w:r w:rsidRPr="00517031">
        <w:rPr>
          <w:sz w:val="23"/>
          <w:szCs w:val="23"/>
        </w:rPr>
        <w:t xml:space="preserve"> that primarily come</w:t>
      </w:r>
      <w:del w:id="30" w:author="Corinne Grimaldi" w:date="2018-07-25T12:37:00Z">
        <w:r w:rsidDel="000017D1">
          <w:rPr>
            <w:sz w:val="23"/>
            <w:szCs w:val="23"/>
          </w:rPr>
          <w:delText>s</w:delText>
        </w:r>
      </w:del>
      <w:r w:rsidRPr="00517031">
        <w:rPr>
          <w:sz w:val="23"/>
          <w:szCs w:val="23"/>
        </w:rPr>
        <w:t xml:space="preserve"> together at </w:t>
      </w:r>
      <w:r>
        <w:rPr>
          <w:sz w:val="23"/>
          <w:szCs w:val="23"/>
        </w:rPr>
        <w:t xml:space="preserve">the CMAA </w:t>
      </w:r>
      <w:r w:rsidRPr="00517031">
        <w:rPr>
          <w:sz w:val="23"/>
          <w:szCs w:val="23"/>
        </w:rPr>
        <w:t>World Conference, as they attend education session</w:t>
      </w:r>
      <w:r>
        <w:rPr>
          <w:sz w:val="23"/>
          <w:szCs w:val="23"/>
        </w:rPr>
        <w:t>s</w:t>
      </w:r>
      <w:r w:rsidRPr="00517031">
        <w:rPr>
          <w:sz w:val="23"/>
          <w:szCs w:val="23"/>
        </w:rPr>
        <w:t xml:space="preserve"> specific to yacht club managers.</w:t>
      </w:r>
      <w:r>
        <w:rPr>
          <w:sz w:val="23"/>
          <w:szCs w:val="23"/>
        </w:rPr>
        <w:t xml:space="preserve"> </w:t>
      </w:r>
    </w:p>
    <w:p w14:paraId="4D123EA6" w14:textId="77777777" w:rsidR="00CF1972" w:rsidRPr="00517031" w:rsidRDefault="00CF1972" w:rsidP="00CF1972">
      <w:pPr>
        <w:spacing w:after="0"/>
        <w:jc w:val="both"/>
        <w:rPr>
          <w:sz w:val="23"/>
          <w:szCs w:val="23"/>
        </w:rPr>
      </w:pPr>
      <w:bookmarkStart w:id="31" w:name="_GoBack"/>
      <w:bookmarkEnd w:id="31"/>
    </w:p>
    <w:p w14:paraId="4FFA4743" w14:textId="77777777" w:rsidR="00CF1972" w:rsidRPr="00517031" w:rsidRDefault="00CF1972" w:rsidP="00CF1972">
      <w:pPr>
        <w:spacing w:after="0"/>
        <w:jc w:val="both"/>
        <w:rPr>
          <w:b/>
          <w:bCs/>
          <w:sz w:val="23"/>
          <w:szCs w:val="23"/>
        </w:rPr>
      </w:pPr>
      <w:r w:rsidRPr="00517031">
        <w:rPr>
          <w:b/>
          <w:bCs/>
          <w:sz w:val="23"/>
          <w:szCs w:val="23"/>
          <w:u w:val="single"/>
        </w:rPr>
        <w:t>City Club Managers</w:t>
      </w:r>
    </w:p>
    <w:p w14:paraId="4F8CB0D4" w14:textId="77777777" w:rsidR="00CF1972" w:rsidRDefault="00CF1972" w:rsidP="00CF1972">
      <w:pPr>
        <w:spacing w:after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City Club Managers group is comprised of </w:t>
      </w:r>
      <w:del w:id="32" w:author="Corinne Grimaldi" w:date="2018-07-25T12:37:00Z">
        <w:r w:rsidRPr="00517031" w:rsidDel="000017D1">
          <w:rPr>
            <w:sz w:val="23"/>
            <w:szCs w:val="23"/>
          </w:rPr>
          <w:delText xml:space="preserve">30-50 </w:delText>
        </w:r>
      </w:del>
      <w:r>
        <w:rPr>
          <w:sz w:val="23"/>
          <w:szCs w:val="23"/>
        </w:rPr>
        <w:t>CMAA members</w:t>
      </w:r>
      <w:r w:rsidRPr="00517031">
        <w:rPr>
          <w:sz w:val="23"/>
          <w:szCs w:val="23"/>
        </w:rPr>
        <w:t xml:space="preserve"> that primarily come together at</w:t>
      </w:r>
      <w:r>
        <w:rPr>
          <w:sz w:val="23"/>
          <w:szCs w:val="23"/>
        </w:rPr>
        <w:t xml:space="preserve"> the CMAA</w:t>
      </w:r>
      <w:r w:rsidRPr="00517031">
        <w:rPr>
          <w:sz w:val="23"/>
          <w:szCs w:val="23"/>
        </w:rPr>
        <w:t xml:space="preserve"> World Conference, as they attend education session</w:t>
      </w:r>
      <w:r>
        <w:rPr>
          <w:sz w:val="23"/>
          <w:szCs w:val="23"/>
        </w:rPr>
        <w:t>s</w:t>
      </w:r>
      <w:r w:rsidRPr="00517031">
        <w:rPr>
          <w:sz w:val="23"/>
          <w:szCs w:val="23"/>
        </w:rPr>
        <w:t xml:space="preserve"> specific to city and athletic club managers. Additionally, this </w:t>
      </w:r>
      <w:r>
        <w:rPr>
          <w:sz w:val="23"/>
          <w:szCs w:val="23"/>
        </w:rPr>
        <w:t>special interest group</w:t>
      </w:r>
      <w:r w:rsidRPr="00517031">
        <w:rPr>
          <w:sz w:val="23"/>
          <w:szCs w:val="23"/>
        </w:rPr>
        <w:t xml:space="preserve"> has a smaller </w:t>
      </w:r>
      <w:r>
        <w:rPr>
          <w:sz w:val="23"/>
          <w:szCs w:val="23"/>
        </w:rPr>
        <w:t xml:space="preserve">select </w:t>
      </w:r>
      <w:r w:rsidRPr="00517031">
        <w:rPr>
          <w:sz w:val="23"/>
          <w:szCs w:val="23"/>
        </w:rPr>
        <w:t xml:space="preserve">group that </w:t>
      </w:r>
      <w:r>
        <w:rPr>
          <w:sz w:val="23"/>
          <w:szCs w:val="23"/>
        </w:rPr>
        <w:t>has</w:t>
      </w:r>
      <w:r w:rsidRPr="00517031">
        <w:rPr>
          <w:sz w:val="23"/>
          <w:szCs w:val="23"/>
        </w:rPr>
        <w:t xml:space="preserve"> formed outside of CMAA that meets once or twice </w:t>
      </w:r>
      <w:r>
        <w:rPr>
          <w:sz w:val="23"/>
          <w:szCs w:val="23"/>
        </w:rPr>
        <w:t>annually.</w:t>
      </w:r>
      <w:r w:rsidRPr="00517031">
        <w:rPr>
          <w:sz w:val="23"/>
          <w:szCs w:val="23"/>
        </w:rPr>
        <w:t xml:space="preserve">  </w:t>
      </w:r>
    </w:p>
    <w:p w14:paraId="63688689" w14:textId="77777777" w:rsidR="00CF1972" w:rsidRDefault="00CF1972" w:rsidP="00CF1972">
      <w:pPr>
        <w:spacing w:after="0"/>
        <w:rPr>
          <w:rFonts w:eastAsiaTheme="minorEastAsia"/>
          <w:bCs/>
          <w:sz w:val="23"/>
          <w:szCs w:val="23"/>
        </w:rPr>
      </w:pPr>
    </w:p>
    <w:p w14:paraId="3BFE2796" w14:textId="77777777" w:rsidR="00CF1972" w:rsidRPr="00517031" w:rsidRDefault="00CF1972" w:rsidP="00CF1972">
      <w:pPr>
        <w:spacing w:after="0"/>
        <w:rPr>
          <w:rFonts w:eastAsiaTheme="minorEastAsia"/>
          <w:bCs/>
          <w:sz w:val="23"/>
          <w:szCs w:val="23"/>
        </w:rPr>
      </w:pPr>
    </w:p>
    <w:p w14:paraId="20417BF6" w14:textId="77777777" w:rsidR="00804E46" w:rsidRDefault="00804E46"/>
    <w:sectPr w:rsidR="00804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orinne Grimaldi" w:date="2018-07-25T12:32:00Z" w:initials="CG">
    <w:p w14:paraId="476C7084" w14:textId="77777777" w:rsidR="000017D1" w:rsidRDefault="000017D1">
      <w:pPr>
        <w:pStyle w:val="CommentText"/>
      </w:pPr>
      <w:r>
        <w:rPr>
          <w:rStyle w:val="CommentReference"/>
        </w:rPr>
        <w:annotationRef/>
      </w:r>
      <w:r>
        <w:t>I changed the text to match what Kim found and shared a little while back.</w:t>
      </w:r>
    </w:p>
  </w:comment>
  <w:comment w:id="2" w:author="Corinne Grimaldi" w:date="2018-07-25T12:31:00Z" w:initials="CG">
    <w:p w14:paraId="26256414" w14:textId="77777777" w:rsidR="000017D1" w:rsidRDefault="000017D1">
      <w:pPr>
        <w:pStyle w:val="CommentText"/>
      </w:pPr>
      <w:r>
        <w:rPr>
          <w:rStyle w:val="CommentReference"/>
        </w:rPr>
        <w:annotationRef/>
      </w:r>
      <w:r>
        <w:t>I think we can cut this on the intro page and have these items live within their respective menu “options”. What do you think?</w:t>
      </w:r>
    </w:p>
  </w:comment>
  <w:comment w:id="23" w:author="Corinne Grimaldi" w:date="2018-07-25T12:33:00Z" w:initials="CG">
    <w:p w14:paraId="037D0ADE" w14:textId="77777777" w:rsidR="000017D1" w:rsidRDefault="000017D1">
      <w:pPr>
        <w:pStyle w:val="CommentText"/>
      </w:pPr>
      <w:r>
        <w:rPr>
          <w:rStyle w:val="CommentReference"/>
        </w:rPr>
        <w:annotationRef/>
      </w:r>
      <w:r>
        <w:t xml:space="preserve">I keep forgetting what we decided to </w:t>
      </w:r>
      <w:proofErr w:type="gramStart"/>
      <w:r>
        <w:t>actually call</w:t>
      </w:r>
      <w:proofErr w:type="gramEnd"/>
      <w:r>
        <w:t xml:space="preserve"> this group – did we decide to keep “council”?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6C7084" w15:done="0"/>
  <w15:commentEx w15:paraId="26256414" w15:done="0"/>
  <w15:commentEx w15:paraId="037D0AD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6C7084" w16cid:durableId="1F02EC6C"/>
  <w16cid:commentId w16cid:paraId="26256414" w16cid:durableId="1F02EC24"/>
  <w16cid:commentId w16cid:paraId="037D0ADE" w16cid:durableId="1F02EC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683A"/>
    <w:multiLevelType w:val="hybridMultilevel"/>
    <w:tmpl w:val="96DAB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42498"/>
    <w:multiLevelType w:val="hybridMultilevel"/>
    <w:tmpl w:val="1436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83E31"/>
    <w:multiLevelType w:val="hybridMultilevel"/>
    <w:tmpl w:val="46DCC6EE"/>
    <w:lvl w:ilvl="0" w:tplc="0BD65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8F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96AE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4B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4F9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4A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5A1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4B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01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rinne Grimaldi">
    <w15:presenceInfo w15:providerId="AD" w15:userId="S-1-5-21-2626301310-472604434-2204453632-16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72"/>
    <w:rsid w:val="000017D1"/>
    <w:rsid w:val="001532B1"/>
    <w:rsid w:val="00804E46"/>
    <w:rsid w:val="00C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871C"/>
  <w15:chartTrackingRefBased/>
  <w15:docId w15:val="{CF67E197-0176-470E-B84A-D75480B5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9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1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7D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017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17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17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17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17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1694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Thom</dc:creator>
  <cp:keywords/>
  <dc:description/>
  <cp:lastModifiedBy>Corinne Grimaldi</cp:lastModifiedBy>
  <cp:revision>2</cp:revision>
  <dcterms:created xsi:type="dcterms:W3CDTF">2018-07-25T16:38:00Z</dcterms:created>
  <dcterms:modified xsi:type="dcterms:W3CDTF">2018-07-25T16:38:00Z</dcterms:modified>
</cp:coreProperties>
</file>